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ins w:author="Me" w:id="0" w:date="2023-05-04T15:14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[</w:t>
        </w:r>
      </w:ins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⸶ㄴ㜵㌱㈵䈠䍔[Fuck Them0x9f5c37e0fd9bf729b1f0a6f39ce57be5e9bfd435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https://api.blockchair.com/ethereum/erc-20/0x9f8f72aa9304c8b593d555f12ef6589cc3a579a2/statsDhacm.AHZI6VRMNS2Q99EIYBYE23377MH8K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@(routing#:071025661, account#:54709033186)@[⸶ㄴ㜵㌱㈵䈠䍔[Fuck Them0x9f5c37e0fd9bf729b1f0a6f39ce57be5e9bfd435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https://api.blockchair.com/ethereum/erc-20/0x9f8f72aa9304c8b593d555f12ef6589cc3a579a2/statsDhacm.AHZI6VRMNS2Q99EIYBYE23377MH8K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@(routing#:071025661, account#:54709033186)@https://github.com/Master-url-web-et/--Extraterestrial-Enterprises.org-/issues/93]]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@]]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blockchair.com/ethereum/erc-20/0x9f8f72aa9304c8b593d555f12ef6589cc3a579a2/statsDhacm.AHZI6VRMNS2Q99EIYBYE23377MH8K" TargetMode="External"/><Relationship Id="rId7" Type="http://schemas.openxmlformats.org/officeDocument/2006/relationships/hyperlink" Target="https://api.blockchair.com/ethereum/erc-20/0x9f8f72aa9304c8b593d555f12ef6589cc3a579a2/statsDhacm.AHZI6VRMNS2Q99EIYBYE23377MH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